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51" w:rsidRDefault="00770E51">
      <w:bookmarkStart w:id="0" w:name="_GoBack"/>
      <w:bookmarkEnd w:id="0"/>
    </w:p>
    <w:tbl>
      <w:tblPr>
        <w:tblStyle w:val="Vaaleataulukkoruudukko"/>
        <w:tblW w:w="9622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091"/>
        <w:gridCol w:w="3531"/>
      </w:tblGrid>
      <w:tr w:rsidR="00770E51">
        <w:trPr>
          <w:trHeight w:val="1265"/>
        </w:trPr>
        <w:tc>
          <w:tcPr>
            <w:tcW w:w="6090" w:type="dxa"/>
            <w:shd w:val="clear" w:color="auto" w:fill="auto"/>
            <w:tcMar>
              <w:left w:w="93" w:type="dxa"/>
            </w:tcMar>
          </w:tcPr>
          <w:p w:rsidR="00770E51" w:rsidRDefault="00CB50F2">
            <w:pPr>
              <w:spacing w:after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UNIVERSITY OF HELSINKI</w:t>
            </w:r>
          </w:p>
          <w:p w:rsidR="00770E51" w:rsidRPr="00CB50F2" w:rsidRDefault="00CB50F2">
            <w:pPr>
              <w:spacing w:after="0"/>
              <w:rPr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MASTER’S PROGRAMME IN THEORETICAL AND</w:t>
            </w:r>
          </w:p>
          <w:p w:rsidR="00770E51" w:rsidRPr="00CB50F2" w:rsidRDefault="00CB50F2">
            <w:pPr>
              <w:spacing w:after="0"/>
              <w:rPr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 xml:space="preserve">COMPUTATIONAL METHODS </w:t>
            </w:r>
          </w:p>
          <w:p w:rsidR="00770E51" w:rsidRDefault="00770E51">
            <w:pPr>
              <w:spacing w:after="0"/>
              <w:rPr>
                <w:rFonts w:ascii="Calibri" w:hAnsi="Calibri"/>
                <w:b/>
                <w:lang w:val="en-US"/>
              </w:rPr>
            </w:pPr>
          </w:p>
          <w:p w:rsidR="00770E51" w:rsidRDefault="00CB50F2">
            <w:pPr>
              <w:spacing w:after="0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MSc thesis supervision agreement</w:t>
            </w:r>
          </w:p>
        </w:tc>
        <w:tc>
          <w:tcPr>
            <w:tcW w:w="3531" w:type="dxa"/>
            <w:shd w:val="clear" w:color="auto" w:fill="auto"/>
            <w:tcMar>
              <w:left w:w="93" w:type="dxa"/>
            </w:tcMar>
          </w:tcPr>
          <w:p w:rsidR="00770E51" w:rsidRDefault="00CB50F2">
            <w:pPr>
              <w:spacing w:after="0"/>
              <w:jc w:val="right"/>
              <w:rPr>
                <w:rFonts w:ascii="Calibri" w:hAnsi="Calibri"/>
                <w:b/>
              </w:rPr>
            </w:pPr>
            <w:r>
              <w:rPr>
                <w:noProof/>
                <w:lang w:eastAsia="fi-FI"/>
              </w:rPr>
              <w:drawing>
                <wp:inline distT="0" distB="0" distL="0" distR="0">
                  <wp:extent cx="976630" cy="904875"/>
                  <wp:effectExtent l="0" t="0" r="0" b="0"/>
                  <wp:docPr id="1" name="Picture 1" descr="C:\HY-Data\MKOTILAI\mkotilai\documents\KIRJEET\HY__TO23_matemL_EN_V9___RGB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HY-Data\MKOTILAI\mkotilai\documents\KIRJEET\HY__TO23_matemL_EN_V9___RGB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63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E51" w:rsidRDefault="00CB50F2">
      <w:pPr>
        <w:spacing w:after="0"/>
        <w:jc w:val="both"/>
        <w:rPr>
          <w:rFonts w:ascii="Calibri" w:hAnsi="Calibri"/>
          <w:b/>
        </w:rPr>
      </w:pPr>
      <w:sdt>
        <w:sdtPr>
          <w:id w:val="-10278719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b/>
            </w:rPr>
            <w:t>☐</w:t>
          </w:r>
        </w:sdtContent>
      </w:sdt>
      <w:r>
        <w:rPr>
          <w:rFonts w:ascii="Calibri" w:hAnsi="Calibri"/>
          <w:b/>
        </w:rPr>
        <w:t xml:space="preserve"> New agreement</w:t>
      </w:r>
    </w:p>
    <w:p w:rsidR="00770E51" w:rsidRDefault="00CB50F2">
      <w:pPr>
        <w:spacing w:after="0"/>
        <w:jc w:val="both"/>
        <w:rPr>
          <w:rFonts w:ascii="Calibri" w:hAnsi="Calibri"/>
          <w:b/>
        </w:rPr>
      </w:pPr>
      <w:sdt>
        <w:sdtPr>
          <w:id w:val="1974943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b/>
            </w:rPr>
            <w:t>☐</w:t>
          </w:r>
        </w:sdtContent>
      </w:sdt>
      <w:r>
        <w:rPr>
          <w:rFonts w:ascii="Calibri" w:hAnsi="Calibri"/>
          <w:b/>
        </w:rPr>
        <w:t xml:space="preserve"> Updated agreement</w:t>
      </w:r>
    </w:p>
    <w:p w:rsidR="00770E51" w:rsidRDefault="00770E51">
      <w:pPr>
        <w:spacing w:after="0"/>
        <w:jc w:val="both"/>
        <w:rPr>
          <w:rFonts w:ascii="Calibri" w:hAnsi="Calibri"/>
          <w:b/>
        </w:rPr>
      </w:pPr>
    </w:p>
    <w:tbl>
      <w:tblPr>
        <w:tblStyle w:val="TaulukkoRuudukko"/>
        <w:tblW w:w="9633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410"/>
        <w:gridCol w:w="7223"/>
      </w:tblGrid>
      <w:tr w:rsidR="00770E51">
        <w:tc>
          <w:tcPr>
            <w:tcW w:w="2410" w:type="dxa"/>
            <w:shd w:val="clear" w:color="auto" w:fill="auto"/>
            <w:tcMar>
              <w:left w:w="93" w:type="dxa"/>
            </w:tcMar>
          </w:tcPr>
          <w:p w:rsidR="00770E51" w:rsidRDefault="00CB50F2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Name of the student:</w:t>
            </w:r>
          </w:p>
        </w:tc>
        <w:tc>
          <w:tcPr>
            <w:tcW w:w="7222" w:type="dxa"/>
            <w:shd w:val="clear" w:color="auto" w:fill="auto"/>
          </w:tcPr>
          <w:p w:rsidR="00770E51" w:rsidRDefault="00770E51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</w:rPr>
            </w:pPr>
          </w:p>
        </w:tc>
      </w:tr>
      <w:tr w:rsidR="00770E51">
        <w:tc>
          <w:tcPr>
            <w:tcW w:w="2410" w:type="dxa"/>
            <w:shd w:val="clear" w:color="auto" w:fill="auto"/>
            <w:tcMar>
              <w:left w:w="93" w:type="dxa"/>
            </w:tcMar>
          </w:tcPr>
          <w:p w:rsidR="00770E51" w:rsidRDefault="00CB50F2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Student number:</w:t>
            </w:r>
          </w:p>
        </w:tc>
        <w:tc>
          <w:tcPr>
            <w:tcW w:w="7222" w:type="dxa"/>
            <w:shd w:val="clear" w:color="auto" w:fill="auto"/>
          </w:tcPr>
          <w:p w:rsidR="00770E51" w:rsidRDefault="00770E51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</w:rPr>
            </w:pPr>
          </w:p>
        </w:tc>
      </w:tr>
      <w:tr w:rsidR="00770E51">
        <w:tc>
          <w:tcPr>
            <w:tcW w:w="2410" w:type="dxa"/>
            <w:shd w:val="clear" w:color="auto" w:fill="auto"/>
            <w:tcMar>
              <w:left w:w="93" w:type="dxa"/>
            </w:tcMar>
          </w:tcPr>
          <w:p w:rsidR="00770E51" w:rsidRDefault="00CB50F2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E-mail and telephone:</w:t>
            </w:r>
          </w:p>
        </w:tc>
        <w:tc>
          <w:tcPr>
            <w:tcW w:w="7222" w:type="dxa"/>
            <w:shd w:val="clear" w:color="auto" w:fill="auto"/>
          </w:tcPr>
          <w:p w:rsidR="00770E51" w:rsidRDefault="00770E51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</w:rPr>
            </w:pPr>
          </w:p>
        </w:tc>
      </w:tr>
    </w:tbl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b/>
          <w:lang w:val="en-US"/>
        </w:rPr>
      </w:pPr>
    </w:p>
    <w:p w:rsidR="00770E51" w:rsidRDefault="00CB50F2">
      <w:pPr>
        <w:pStyle w:val="ColorfulList-Accent11"/>
        <w:spacing w:after="0"/>
        <w:ind w:left="0"/>
        <w:jc w:val="both"/>
        <w:rPr>
          <w:rFonts w:ascii="Calibri" w:hAnsi="Calibri"/>
          <w:lang w:val="en-US"/>
        </w:rPr>
      </w:pPr>
      <w:r>
        <w:rPr>
          <w:rFonts w:ascii="Calibri" w:hAnsi="Calibri"/>
          <w:b/>
          <w:lang w:val="en-US"/>
        </w:rPr>
        <w:t>Supervision:</w:t>
      </w:r>
    </w:p>
    <w:tbl>
      <w:tblPr>
        <w:tblStyle w:val="TaulukkoRuudukko"/>
        <w:tblW w:w="962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15"/>
        <w:gridCol w:w="4813"/>
      </w:tblGrid>
      <w:tr w:rsidR="00770E51">
        <w:trPr>
          <w:ins w:id="1" w:author="Lauri, Antti J" w:date="2018-01-10T10:31:00Z"/>
        </w:trPr>
        <w:tc>
          <w:tcPr>
            <w:tcW w:w="4814" w:type="dxa"/>
            <w:shd w:val="clear" w:color="auto" w:fill="auto"/>
            <w:tcMar>
              <w:left w:w="103" w:type="dxa"/>
            </w:tcMar>
          </w:tcPr>
          <w:p w:rsidR="00770E51" w:rsidRPr="00CB50F2" w:rsidRDefault="00CB50F2">
            <w:pPr>
              <w:spacing w:after="0"/>
              <w:jc w:val="both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Supervisor(s): O.O. (UH TCM) and</w:t>
            </w:r>
          </w:p>
          <w:p w:rsidR="00770E51" w:rsidRDefault="00CB50F2">
            <w:pPr>
              <w:spacing w:after="0"/>
              <w:jc w:val="both"/>
            </w:pPr>
            <w:r>
              <w:rPr>
                <w:rFonts w:ascii="Calibri" w:hAnsi="Calibri"/>
                <w:lang w:val="en-US"/>
              </w:rPr>
              <w:t xml:space="preserve"> N. N. (organization)</w:t>
            </w:r>
          </w:p>
        </w:tc>
        <w:tc>
          <w:tcPr>
            <w:tcW w:w="4813" w:type="dxa"/>
            <w:shd w:val="clear" w:color="auto" w:fill="auto"/>
            <w:tcMar>
              <w:left w:w="103" w:type="dxa"/>
            </w:tcMar>
          </w:tcPr>
          <w:p w:rsidR="00770E51" w:rsidRDefault="00770E51">
            <w:pPr>
              <w:spacing w:after="0"/>
              <w:jc w:val="both"/>
              <w:rPr>
                <w:rFonts w:ascii="Calibri" w:hAnsi="Calibri"/>
                <w:lang w:val="en-US"/>
              </w:rPr>
            </w:pPr>
          </w:p>
        </w:tc>
      </w:tr>
    </w:tbl>
    <w:p w:rsidR="00770E51" w:rsidRDefault="00770E51">
      <w:pPr>
        <w:spacing w:after="0"/>
        <w:jc w:val="both"/>
        <w:rPr>
          <w:rFonts w:ascii="Calibri" w:hAnsi="Calibri"/>
          <w:lang w:val="en-US"/>
        </w:rPr>
      </w:pPr>
    </w:p>
    <w:tbl>
      <w:tblPr>
        <w:tblStyle w:val="TaulukkoRuudukko"/>
        <w:tblW w:w="962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628"/>
      </w:tblGrid>
      <w:tr w:rsidR="00770E51" w:rsidRPr="00CB50F2">
        <w:trPr>
          <w:ins w:id="2" w:author="Lauri, Antti J" w:date="2018-01-10T09:26:00Z"/>
        </w:trPr>
        <w:tc>
          <w:tcPr>
            <w:tcW w:w="9628" w:type="dxa"/>
            <w:tcBorders>
              <w:bottom w:val="nil"/>
              <w:right w:val="nil"/>
            </w:tcBorders>
            <w:shd w:val="clear" w:color="auto" w:fill="FFFF00"/>
            <w:tcMar>
              <w:left w:w="103" w:type="dxa"/>
            </w:tcMar>
          </w:tcPr>
          <w:p w:rsidR="00770E51" w:rsidRDefault="00CB50F2">
            <w:pPr>
              <w:spacing w:after="0"/>
              <w:jc w:val="both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Please outline below the supervision process taking into account at least the following aspects:</w:t>
            </w:r>
          </w:p>
        </w:tc>
      </w:tr>
      <w:tr w:rsidR="00770E51" w:rsidRPr="00CB50F2">
        <w:trPr>
          <w:ins w:id="3" w:author="Lauri, Antti J" w:date="2018-01-10T09:26:00Z"/>
        </w:trPr>
        <w:tc>
          <w:tcPr>
            <w:tcW w:w="9628" w:type="dxa"/>
            <w:tcBorders>
              <w:top w:val="nil"/>
              <w:bottom w:val="nil"/>
              <w:right w:val="nil"/>
            </w:tcBorders>
            <w:shd w:val="clear" w:color="auto" w:fill="FFFF00"/>
            <w:tcMar>
              <w:left w:w="103" w:type="dxa"/>
            </w:tcMar>
          </w:tcPr>
          <w:p w:rsidR="00770E51" w:rsidRDefault="00CB50F2">
            <w:pPr>
              <w:spacing w:after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- distribution of responsibilities between student and supervisor(s) </w:t>
            </w:r>
          </w:p>
        </w:tc>
      </w:tr>
      <w:tr w:rsidR="00770E51" w:rsidRPr="00CB50F2">
        <w:trPr>
          <w:ins w:id="4" w:author="Lauri, Antti J" w:date="2018-01-10T09:26:00Z"/>
        </w:trPr>
        <w:tc>
          <w:tcPr>
            <w:tcW w:w="9628" w:type="dxa"/>
            <w:tcBorders>
              <w:top w:val="nil"/>
              <w:bottom w:val="nil"/>
              <w:right w:val="nil"/>
            </w:tcBorders>
            <w:shd w:val="clear" w:color="auto" w:fill="FFFF00"/>
            <w:tcMar>
              <w:left w:w="103" w:type="dxa"/>
            </w:tcMar>
          </w:tcPr>
          <w:p w:rsidR="00770E51" w:rsidRDefault="00CB50F2">
            <w:pPr>
              <w:spacing w:after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- planned frequency of </w:t>
            </w:r>
            <w:r>
              <w:rPr>
                <w:rFonts w:ascii="Calibri" w:hAnsi="Calibri"/>
                <w:lang w:val="en-US"/>
              </w:rPr>
              <w:t>supervision meetings</w:t>
            </w:r>
          </w:p>
        </w:tc>
      </w:tr>
      <w:tr w:rsidR="00770E51" w:rsidRPr="00CB50F2">
        <w:trPr>
          <w:ins w:id="5" w:author="Lauri, Antti J" w:date="2018-01-10T09:26:00Z"/>
        </w:trPr>
        <w:tc>
          <w:tcPr>
            <w:tcW w:w="9628" w:type="dxa"/>
            <w:tcBorders>
              <w:top w:val="nil"/>
              <w:bottom w:val="nil"/>
              <w:right w:val="nil"/>
            </w:tcBorders>
            <w:shd w:val="clear" w:color="auto" w:fill="FFFF00"/>
            <w:tcMar>
              <w:left w:w="103" w:type="dxa"/>
            </w:tcMar>
          </w:tcPr>
          <w:p w:rsidR="00770E51" w:rsidRDefault="00CB50F2">
            <w:pPr>
              <w:spacing w:after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- timeframe submitting materials  before supervision meetings (if applicable)</w:t>
            </w:r>
          </w:p>
        </w:tc>
      </w:tr>
      <w:tr w:rsidR="00770E51" w:rsidRPr="00CB50F2">
        <w:trPr>
          <w:ins w:id="6" w:author="Lauri, Antti J" w:date="2018-01-10T09:26:00Z"/>
        </w:trPr>
        <w:tc>
          <w:tcPr>
            <w:tcW w:w="9628" w:type="dxa"/>
            <w:tcBorders>
              <w:top w:val="nil"/>
              <w:bottom w:val="nil"/>
              <w:right w:val="nil"/>
            </w:tcBorders>
            <w:shd w:val="clear" w:color="auto" w:fill="FFFF00"/>
            <w:tcMar>
              <w:left w:w="103" w:type="dxa"/>
            </w:tcMar>
          </w:tcPr>
          <w:p w:rsidR="00770E51" w:rsidRDefault="00CB50F2">
            <w:pPr>
              <w:spacing w:after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- timeframe for receiving comments from the supervisor(s) after submitting material</w:t>
            </w:r>
          </w:p>
        </w:tc>
      </w:tr>
      <w:tr w:rsidR="00770E51" w:rsidRPr="00CB50F2">
        <w:trPr>
          <w:ins w:id="7" w:author="Lauri, Antti J" w:date="2018-01-10T09:26:00Z"/>
        </w:trPr>
        <w:tc>
          <w:tcPr>
            <w:tcW w:w="9628" w:type="dxa"/>
            <w:tcBorders>
              <w:top w:val="nil"/>
              <w:right w:val="nil"/>
            </w:tcBorders>
            <w:shd w:val="clear" w:color="auto" w:fill="FFFF00"/>
            <w:tcMar>
              <w:left w:w="103" w:type="dxa"/>
            </w:tcMar>
          </w:tcPr>
          <w:p w:rsidR="00770E51" w:rsidRDefault="00CB50F2">
            <w:pPr>
              <w:spacing w:after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- ways of contacting the supervisor between agreed meetings</w:t>
            </w:r>
          </w:p>
        </w:tc>
      </w:tr>
    </w:tbl>
    <w:p w:rsidR="00770E51" w:rsidRDefault="00770E51">
      <w:pPr>
        <w:spacing w:after="0"/>
        <w:jc w:val="both"/>
        <w:rPr>
          <w:rFonts w:ascii="Calibri" w:hAnsi="Calibri"/>
          <w:b/>
          <w:lang w:val="en-US"/>
        </w:rPr>
      </w:pPr>
    </w:p>
    <w:p w:rsidR="00770E51" w:rsidRDefault="00770E51">
      <w:pPr>
        <w:spacing w:after="0"/>
        <w:jc w:val="both"/>
        <w:rPr>
          <w:rFonts w:ascii="Calibri" w:hAnsi="Calibri"/>
          <w:b/>
          <w:lang w:val="en-US"/>
        </w:rPr>
      </w:pPr>
    </w:p>
    <w:p w:rsidR="00770E51" w:rsidRDefault="00CB50F2">
      <w:pPr>
        <w:spacing w:after="0"/>
        <w:jc w:val="both"/>
        <w:rPr>
          <w:rFonts w:ascii="Calibri" w:hAnsi="Calibri"/>
          <w:lang w:val="en-US"/>
        </w:rPr>
      </w:pPr>
      <w:r>
        <w:rPr>
          <w:rFonts w:ascii="Calibri" w:hAnsi="Calibri"/>
          <w:b/>
          <w:lang w:val="en-US"/>
        </w:rPr>
        <w:t>Topic o</w:t>
      </w:r>
      <w:r>
        <w:rPr>
          <w:rFonts w:ascii="Calibri" w:hAnsi="Calibri"/>
          <w:b/>
          <w:lang w:val="en-US"/>
        </w:rPr>
        <w:t xml:space="preserve">f the thesis (preliminary title): </w:t>
      </w:r>
    </w:p>
    <w:p w:rsidR="00770E51" w:rsidRDefault="00770E51">
      <w:pPr>
        <w:spacing w:after="0"/>
        <w:jc w:val="both"/>
        <w:rPr>
          <w:rFonts w:ascii="Calibri" w:hAnsi="Calibri"/>
          <w:lang w:val="en-US"/>
        </w:rPr>
      </w:pPr>
    </w:p>
    <w:p w:rsidR="00770E51" w:rsidRDefault="00770E51">
      <w:pPr>
        <w:spacing w:after="0"/>
        <w:jc w:val="both"/>
        <w:rPr>
          <w:rFonts w:ascii="Calibri" w:hAnsi="Calibri"/>
          <w:lang w:val="en-US"/>
        </w:rPr>
      </w:pPr>
    </w:p>
    <w:p w:rsidR="00770E51" w:rsidRPr="00CB50F2" w:rsidRDefault="00CB50F2">
      <w:pPr>
        <w:spacing w:after="0"/>
        <w:jc w:val="both"/>
        <w:rPr>
          <w:lang w:val="en-US"/>
        </w:rPr>
      </w:pPr>
      <w:r>
        <w:rPr>
          <w:rFonts w:ascii="Calibri" w:hAnsi="Calibri"/>
          <w:b/>
          <w:lang w:val="en-US"/>
        </w:rPr>
        <w:t>Research question of the thesis:</w:t>
      </w:r>
    </w:p>
    <w:tbl>
      <w:tblPr>
        <w:tblStyle w:val="TaulukkoRuudukko"/>
        <w:tblW w:w="962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628"/>
      </w:tblGrid>
      <w:tr w:rsidR="00770E51" w:rsidRPr="00CB50F2">
        <w:trPr>
          <w:ins w:id="8" w:author="Lauri, Antti J" w:date="2018-01-10T09:30:00Z"/>
        </w:trPr>
        <w:tc>
          <w:tcPr>
            <w:tcW w:w="9628" w:type="dxa"/>
            <w:tcBorders>
              <w:bottom w:val="nil"/>
              <w:right w:val="nil"/>
            </w:tcBorders>
            <w:shd w:val="clear" w:color="auto" w:fill="FFFF00"/>
            <w:tcMar>
              <w:left w:w="103" w:type="dxa"/>
            </w:tcMar>
          </w:tcPr>
          <w:p w:rsidR="00770E51" w:rsidRDefault="00CB50F2">
            <w:pPr>
              <w:spacing w:after="0"/>
              <w:jc w:val="both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If the research question is not specified yet, please outline the process how to define the research question and set the date by when the research question will be set.</w:t>
            </w:r>
          </w:p>
        </w:tc>
      </w:tr>
    </w:tbl>
    <w:p w:rsidR="00770E51" w:rsidRDefault="00770E51">
      <w:pPr>
        <w:spacing w:after="0"/>
        <w:jc w:val="both"/>
        <w:rPr>
          <w:rFonts w:ascii="Calibri" w:hAnsi="Calibri"/>
          <w:lang w:val="en-GB"/>
        </w:rPr>
      </w:pPr>
    </w:p>
    <w:p w:rsidR="00770E51" w:rsidRDefault="00770E51">
      <w:pPr>
        <w:spacing w:after="0"/>
        <w:jc w:val="both"/>
        <w:rPr>
          <w:rFonts w:ascii="Calibri" w:hAnsi="Calibri"/>
          <w:lang w:val="en-US"/>
        </w:rPr>
      </w:pPr>
    </w:p>
    <w:p w:rsidR="00770E51" w:rsidRDefault="00CB50F2">
      <w:pPr>
        <w:pStyle w:val="ColorfulList-Accent11"/>
        <w:spacing w:after="0"/>
        <w:ind w:left="0"/>
        <w:jc w:val="both"/>
        <w:rPr>
          <w:rFonts w:ascii="Calibri" w:hAnsi="Calibri"/>
          <w:lang w:val="en-US"/>
        </w:rPr>
      </w:pPr>
      <w:r>
        <w:rPr>
          <w:rFonts w:ascii="Calibri" w:hAnsi="Calibri"/>
          <w:b/>
          <w:lang w:val="en-US"/>
        </w:rPr>
        <w:t xml:space="preserve">Study area, </w:t>
      </w:r>
      <w:r>
        <w:rPr>
          <w:rFonts w:ascii="Calibri" w:hAnsi="Calibri"/>
          <w:b/>
          <w:lang w:val="en-US"/>
        </w:rPr>
        <w:t>materials and methods:</w:t>
      </w: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lang w:val="en-US"/>
        </w:rPr>
      </w:pP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lang w:val="en-US"/>
        </w:rPr>
      </w:pPr>
    </w:p>
    <w:p w:rsidR="00770E51" w:rsidRDefault="00CB50F2">
      <w:pPr>
        <w:pStyle w:val="ColorfulList-Accent11"/>
        <w:spacing w:after="0"/>
        <w:ind w:left="0"/>
        <w:jc w:val="both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Schedule:</w:t>
      </w:r>
      <w:r>
        <w:rPr>
          <w:rStyle w:val="FootnoteAnchor"/>
          <w:rFonts w:ascii="Calibri" w:hAnsi="Calibri"/>
          <w:b/>
          <w:lang w:val="en-US"/>
        </w:rPr>
        <w:footnoteReference w:id="1"/>
      </w:r>
    </w:p>
    <w:p w:rsidR="00770E51" w:rsidRDefault="00770E51">
      <w:pPr>
        <w:pStyle w:val="ColorfulList-Accent11"/>
        <w:spacing w:after="0"/>
        <w:ind w:left="0"/>
        <w:jc w:val="both"/>
        <w:rPr>
          <w:lang w:val="en-GB"/>
        </w:rPr>
      </w:pPr>
    </w:p>
    <w:tbl>
      <w:tblPr>
        <w:tblStyle w:val="TaulukkoRuudukko"/>
        <w:tblW w:w="962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51"/>
        <w:gridCol w:w="4077"/>
      </w:tblGrid>
      <w:tr w:rsidR="00770E51">
        <w:trPr>
          <w:ins w:id="9" w:author="Lauri, Antti J" w:date="2018-01-10T09:49:00Z"/>
        </w:trPr>
        <w:tc>
          <w:tcPr>
            <w:tcW w:w="5550" w:type="dxa"/>
            <w:shd w:val="clear" w:color="auto" w:fill="auto"/>
            <w:tcMar>
              <w:left w:w="103" w:type="dxa"/>
            </w:tcMar>
          </w:tcPr>
          <w:p w:rsidR="00770E51" w:rsidRDefault="00CB50F2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Start time (mm/yy):</w:t>
            </w:r>
          </w:p>
        </w:tc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70E51" w:rsidRDefault="00770E51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i/>
                <w:lang w:val="en-US"/>
              </w:rPr>
            </w:pPr>
          </w:p>
        </w:tc>
      </w:tr>
      <w:tr w:rsidR="00770E51">
        <w:trPr>
          <w:ins w:id="10" w:author="Lauri, Antti J" w:date="2018-01-10T09:49:00Z"/>
        </w:trPr>
        <w:tc>
          <w:tcPr>
            <w:tcW w:w="5550" w:type="dxa"/>
            <w:shd w:val="clear" w:color="auto" w:fill="auto"/>
            <w:tcMar>
              <w:left w:w="103" w:type="dxa"/>
            </w:tcMar>
          </w:tcPr>
          <w:p w:rsidR="00770E51" w:rsidRDefault="00CB50F2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Review of literature (months)</w:t>
            </w:r>
          </w:p>
        </w:tc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70E51" w:rsidRDefault="00770E51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i/>
                <w:lang w:val="en-US"/>
              </w:rPr>
            </w:pPr>
          </w:p>
        </w:tc>
      </w:tr>
      <w:tr w:rsidR="00770E51">
        <w:trPr>
          <w:ins w:id="11" w:author="Lauri, Antti J" w:date="2018-01-10T09:49:00Z"/>
        </w:trPr>
        <w:tc>
          <w:tcPr>
            <w:tcW w:w="5550" w:type="dxa"/>
            <w:shd w:val="clear" w:color="auto" w:fill="auto"/>
            <w:tcMar>
              <w:left w:w="103" w:type="dxa"/>
            </w:tcMar>
          </w:tcPr>
          <w:p w:rsidR="00770E51" w:rsidRDefault="00CB50F2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Experiments / computations (months)</w:t>
            </w:r>
          </w:p>
        </w:tc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70E51" w:rsidRDefault="00770E51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i/>
                <w:lang w:val="en-US"/>
              </w:rPr>
            </w:pPr>
          </w:p>
        </w:tc>
      </w:tr>
      <w:tr w:rsidR="00770E51" w:rsidRPr="00CB50F2">
        <w:trPr>
          <w:ins w:id="12" w:author="Lauri, Antti J" w:date="2018-01-10T09:49:00Z"/>
        </w:trPr>
        <w:tc>
          <w:tcPr>
            <w:tcW w:w="5550" w:type="dxa"/>
            <w:shd w:val="clear" w:color="auto" w:fill="auto"/>
            <w:tcMar>
              <w:left w:w="103" w:type="dxa"/>
            </w:tcMar>
          </w:tcPr>
          <w:p w:rsidR="00770E51" w:rsidRDefault="00CB50F2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Analysis of results and writing the thesis (months)</w:t>
            </w:r>
          </w:p>
        </w:tc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70E51" w:rsidRDefault="00770E51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i/>
                <w:lang w:val="en-US"/>
              </w:rPr>
            </w:pPr>
          </w:p>
        </w:tc>
      </w:tr>
      <w:tr w:rsidR="00770E51">
        <w:trPr>
          <w:ins w:id="13" w:author="Lauri, Antti J" w:date="2018-01-10T09:49:00Z"/>
        </w:trPr>
        <w:tc>
          <w:tcPr>
            <w:tcW w:w="5550" w:type="dxa"/>
            <w:shd w:val="clear" w:color="auto" w:fill="auto"/>
            <w:tcMar>
              <w:left w:w="103" w:type="dxa"/>
            </w:tcMar>
          </w:tcPr>
          <w:p w:rsidR="00770E51" w:rsidRDefault="00CB50F2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lastRenderedPageBreak/>
              <w:t>Finish time (mm/yy)</w:t>
            </w:r>
          </w:p>
        </w:tc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70E51" w:rsidRDefault="00770E51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i/>
                <w:lang w:val="en-US"/>
              </w:rPr>
            </w:pPr>
          </w:p>
        </w:tc>
      </w:tr>
    </w:tbl>
    <w:p w:rsidR="00CB50F2" w:rsidRDefault="00CB50F2">
      <w:pPr>
        <w:pStyle w:val="ColorfulList-Accent11"/>
        <w:spacing w:after="0"/>
        <w:ind w:left="0"/>
        <w:jc w:val="both"/>
        <w:rPr>
          <w:rFonts w:asciiTheme="minorHAnsi" w:hAnsiTheme="minorHAnsi" w:cs="Times"/>
          <w:b/>
          <w:color w:val="262626"/>
          <w:lang w:val="en-GB" w:eastAsia="zh-CN"/>
        </w:rPr>
      </w:pPr>
    </w:p>
    <w:p w:rsidR="00770E51" w:rsidRPr="00CB50F2" w:rsidRDefault="00CB50F2">
      <w:pPr>
        <w:pStyle w:val="ColorfulList-Accent11"/>
        <w:spacing w:after="0"/>
        <w:ind w:left="0"/>
        <w:jc w:val="both"/>
        <w:rPr>
          <w:lang w:val="en-US"/>
        </w:rPr>
      </w:pPr>
      <w:r>
        <w:rPr>
          <w:rFonts w:asciiTheme="minorHAnsi" w:hAnsiTheme="minorHAnsi" w:cs="Times"/>
          <w:b/>
          <w:color w:val="262626"/>
          <w:lang w:val="en-GB" w:eastAsia="zh-CN"/>
        </w:rPr>
        <w:t>Good scientific practice and the ethical principles</w:t>
      </w:r>
      <w:r>
        <w:rPr>
          <w:rFonts w:asciiTheme="minorHAnsi" w:hAnsiTheme="minorHAnsi" w:cs="Times"/>
          <w:b/>
          <w:color w:val="262626"/>
          <w:lang w:val="en-GB" w:eastAsia="zh-CN"/>
        </w:rPr>
        <w:t xml:space="preserve"> followed in the field of research:</w:t>
      </w:r>
      <w:r>
        <w:rPr>
          <w:rFonts w:ascii="Calibri" w:hAnsi="Calibri"/>
          <w:i/>
          <w:lang w:val="en-GB"/>
        </w:rPr>
        <w:t xml:space="preserve"> </w:t>
      </w: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i/>
          <w:lang w:val="en-GB"/>
        </w:rPr>
      </w:pPr>
    </w:p>
    <w:p w:rsidR="00770E51" w:rsidRDefault="00CB50F2">
      <w:pPr>
        <w:pStyle w:val="ColorfulList-Accent11"/>
        <w:spacing w:after="0"/>
        <w:ind w:left="0"/>
        <w:jc w:val="both"/>
        <w:rPr>
          <w:rFonts w:ascii="Calibri" w:hAnsi="Calibri"/>
          <w:lang w:val="en-US"/>
        </w:rPr>
      </w:pPr>
      <w:r>
        <w:rPr>
          <w:rFonts w:ascii="Calibri" w:hAnsi="Calibri"/>
          <w:i/>
          <w:lang w:val="en-US"/>
        </w:rPr>
        <w:t>If applicable:</w:t>
      </w:r>
    </w:p>
    <w:p w:rsidR="00770E51" w:rsidRDefault="00CB50F2">
      <w:pPr>
        <w:pStyle w:val="ColorfulList-Accent11"/>
        <w:spacing w:after="0"/>
        <w:ind w:left="0"/>
        <w:jc w:val="both"/>
        <w:rPr>
          <w:lang w:val="en-GB"/>
        </w:rPr>
      </w:pPr>
      <w:r>
        <w:rPr>
          <w:rFonts w:ascii="Calibri" w:hAnsi="Calibri"/>
          <w:b/>
          <w:lang w:val="en-US"/>
        </w:rPr>
        <w:t>Research resources: (</w:t>
      </w:r>
      <w:r>
        <w:rPr>
          <w:lang w:val="en"/>
        </w:rPr>
        <w:t>partners in cooperation, datasets, infrastructure), space arrangements, f</w:t>
      </w:r>
      <w:r>
        <w:rPr>
          <w:rFonts w:ascii="Calibri" w:hAnsi="Calibri"/>
          <w:lang w:val="en-US"/>
        </w:rPr>
        <w:t>unding)</w:t>
      </w: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iCs/>
          <w:lang w:val="en-US"/>
        </w:rPr>
      </w:pP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iCs/>
          <w:lang w:val="en-US"/>
        </w:rPr>
      </w:pPr>
    </w:p>
    <w:p w:rsidR="00770E51" w:rsidRDefault="00CB50F2">
      <w:pPr>
        <w:pStyle w:val="ColorfulList-Accent11"/>
        <w:spacing w:after="0"/>
        <w:ind w:left="0"/>
        <w:jc w:val="both"/>
        <w:rPr>
          <w:rFonts w:ascii="Calibri" w:hAnsi="Calibri"/>
          <w:i/>
          <w:iCs/>
          <w:lang w:val="en-US"/>
        </w:rPr>
      </w:pPr>
      <w:r>
        <w:rPr>
          <w:rFonts w:ascii="Calibri" w:hAnsi="Calibri"/>
          <w:i/>
          <w:iCs/>
          <w:lang w:val="en-US"/>
        </w:rPr>
        <w:t>If applicable:</w:t>
      </w:r>
    </w:p>
    <w:p w:rsidR="00770E51" w:rsidRDefault="00CB50F2">
      <w:pPr>
        <w:pStyle w:val="ColorfulList-Accent11"/>
        <w:spacing w:after="0"/>
        <w:ind w:left="0"/>
        <w:jc w:val="both"/>
        <w:rPr>
          <w:rFonts w:ascii="Calibri" w:hAnsi="Calibri"/>
          <w:b/>
          <w:iCs/>
          <w:lang w:val="en-US"/>
        </w:rPr>
      </w:pPr>
      <w:r>
        <w:rPr>
          <w:rFonts w:ascii="Calibri" w:hAnsi="Calibri"/>
          <w:b/>
          <w:iCs/>
          <w:lang w:val="en-US"/>
        </w:rPr>
        <w:t xml:space="preserve">Safety introduction and safety measures </w:t>
      </w:r>
      <w:r>
        <w:rPr>
          <w:rFonts w:ascii="Calibri" w:hAnsi="Calibri"/>
          <w:b/>
          <w:iCs/>
          <w:lang w:val="en-US"/>
        </w:rPr>
        <w:t>f</w:t>
      </w:r>
      <w:r>
        <w:rPr>
          <w:rFonts w:ascii="Calibri" w:hAnsi="Calibri"/>
          <w:b/>
          <w:iCs/>
          <w:lang w:val="en-US"/>
        </w:rPr>
        <w:t>or experimental work.</w:t>
      </w: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iCs/>
          <w:lang w:val="en-US"/>
        </w:rPr>
      </w:pPr>
    </w:p>
    <w:p w:rsidR="00770E51" w:rsidRDefault="00CB50F2">
      <w:pPr>
        <w:pStyle w:val="ColorfulList-Accent11"/>
        <w:spacing w:after="0"/>
        <w:ind w:left="0"/>
        <w:jc w:val="both"/>
        <w:rPr>
          <w:rFonts w:ascii="Calibri" w:hAnsi="Calibri"/>
          <w:i/>
          <w:iCs/>
          <w:lang w:val="en-US"/>
        </w:rPr>
      </w:pPr>
      <w:r>
        <w:rPr>
          <w:rFonts w:ascii="Calibri" w:hAnsi="Calibri"/>
          <w:i/>
          <w:iCs/>
          <w:lang w:val="en-US"/>
        </w:rPr>
        <w:t xml:space="preserve"> </w:t>
      </w:r>
    </w:p>
    <w:p w:rsidR="00770E51" w:rsidRDefault="00CB50F2">
      <w:pPr>
        <w:pStyle w:val="ColorfulList-Accent11"/>
        <w:spacing w:after="0"/>
        <w:ind w:left="0"/>
        <w:jc w:val="both"/>
        <w:rPr>
          <w:lang w:val="en-GB"/>
        </w:rPr>
      </w:pPr>
      <w:r>
        <w:rPr>
          <w:rFonts w:ascii="Calibri" w:hAnsi="Calibri"/>
          <w:i/>
          <w:iCs/>
          <w:lang w:val="en-US"/>
        </w:rPr>
        <w:t>If applicable:</w:t>
      </w:r>
    </w:p>
    <w:p w:rsidR="00770E51" w:rsidRDefault="00CB50F2">
      <w:pPr>
        <w:pStyle w:val="ColorfulList-Accent11"/>
        <w:spacing w:after="0"/>
        <w:ind w:left="0"/>
        <w:jc w:val="both"/>
        <w:rPr>
          <w:lang w:val="en-GB"/>
        </w:rPr>
      </w:pPr>
      <w:r>
        <w:rPr>
          <w:rFonts w:ascii="Calibri" w:hAnsi="Calibri"/>
          <w:b/>
          <w:lang w:val="en-US"/>
        </w:rPr>
        <w:t xml:space="preserve">Use of and publication of research data: </w:t>
      </w:r>
      <w:r>
        <w:rPr>
          <w:rFonts w:ascii="Calibri" w:hAnsi="Calibri"/>
          <w:lang w:val="en-US"/>
        </w:rPr>
        <w:t>(if specific data is used/produced)</w:t>
      </w: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b/>
          <w:lang w:val="en-US"/>
        </w:rPr>
      </w:pP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b/>
          <w:lang w:val="en-US"/>
        </w:rPr>
      </w:pPr>
    </w:p>
    <w:p w:rsidR="00770E51" w:rsidRDefault="00CB50F2">
      <w:pPr>
        <w:pStyle w:val="ColorfulList-Accent11"/>
        <w:spacing w:after="0"/>
        <w:ind w:left="0"/>
        <w:jc w:val="both"/>
        <w:rPr>
          <w:lang w:val="en-GB"/>
        </w:rPr>
      </w:pPr>
      <w:r>
        <w:rPr>
          <w:rFonts w:ascii="Calibri" w:hAnsi="Calibri"/>
          <w:lang w:val="en-US"/>
        </w:rPr>
        <w:t>The thesis will be published at the e-thesis platform (HELDA).</w:t>
      </w: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lang w:val="en-US"/>
        </w:rPr>
      </w:pPr>
    </w:p>
    <w:p w:rsidR="00770E51" w:rsidRDefault="00CB50F2">
      <w:pPr>
        <w:pStyle w:val="ColorfulList-Accent11"/>
        <w:spacing w:after="0"/>
        <w:ind w:left="0"/>
        <w:jc w:val="both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Validity of the agreement, problem solving</w:t>
      </w:r>
    </w:p>
    <w:tbl>
      <w:tblPr>
        <w:tblStyle w:val="TaulukkoRuudukko"/>
        <w:tblW w:w="962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71"/>
        <w:gridCol w:w="3957"/>
      </w:tblGrid>
      <w:tr w:rsidR="00770E51" w:rsidRPr="00CB50F2">
        <w:trPr>
          <w:ins w:id="14" w:author="Lauri, Antti J" w:date="2018-01-10T10:04:00Z"/>
        </w:trPr>
        <w:tc>
          <w:tcPr>
            <w:tcW w:w="5670" w:type="dxa"/>
            <w:shd w:val="clear" w:color="auto" w:fill="auto"/>
            <w:tcMar>
              <w:left w:w="103" w:type="dxa"/>
            </w:tcMar>
          </w:tcPr>
          <w:p w:rsidR="00770E51" w:rsidRDefault="00CB50F2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End date of the validity of the agreement (mm/yy)</w:t>
            </w:r>
          </w:p>
        </w:tc>
        <w:tc>
          <w:tcPr>
            <w:tcW w:w="3957" w:type="dxa"/>
            <w:shd w:val="clear" w:color="auto" w:fill="auto"/>
            <w:tcMar>
              <w:left w:w="103" w:type="dxa"/>
            </w:tcMar>
          </w:tcPr>
          <w:p w:rsidR="00770E51" w:rsidRDefault="00770E51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lang w:val="en-US"/>
              </w:rPr>
            </w:pPr>
          </w:p>
        </w:tc>
      </w:tr>
      <w:tr w:rsidR="00770E51" w:rsidRPr="00CB50F2">
        <w:trPr>
          <w:ins w:id="15" w:author="Lauri, Antti J" w:date="2018-01-10T10:26:00Z"/>
        </w:trPr>
        <w:tc>
          <w:tcPr>
            <w:tcW w:w="5670" w:type="dxa"/>
            <w:shd w:val="clear" w:color="auto" w:fill="auto"/>
            <w:tcMar>
              <w:left w:w="103" w:type="dxa"/>
            </w:tcMar>
          </w:tcPr>
          <w:p w:rsidR="00770E51" w:rsidRDefault="00CB50F2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The contact person</w:t>
            </w:r>
            <w:r>
              <w:rPr>
                <w:rFonts w:ascii="Calibri" w:hAnsi="Calibri"/>
                <w:lang w:val="en-US"/>
              </w:rPr>
              <w:t xml:space="preserve"> in case of problems in the supervision and thesis process</w:t>
            </w:r>
            <w:r>
              <w:rPr>
                <w:rStyle w:val="FootnoteAnchor"/>
                <w:rFonts w:ascii="Calibri" w:hAnsi="Calibri"/>
                <w:lang w:val="en-US"/>
              </w:rPr>
              <w:footnoteReference w:id="2"/>
            </w:r>
          </w:p>
        </w:tc>
        <w:tc>
          <w:tcPr>
            <w:tcW w:w="3957" w:type="dxa"/>
            <w:shd w:val="clear" w:color="auto" w:fill="auto"/>
            <w:tcMar>
              <w:left w:w="103" w:type="dxa"/>
            </w:tcMar>
          </w:tcPr>
          <w:p w:rsidR="00770E51" w:rsidRDefault="00770E51">
            <w:pPr>
              <w:pStyle w:val="ColorfulList-Accent11"/>
              <w:spacing w:after="0"/>
              <w:ind w:left="0"/>
              <w:jc w:val="both"/>
              <w:rPr>
                <w:rFonts w:ascii="Calibri" w:hAnsi="Calibri"/>
                <w:lang w:val="en-US"/>
              </w:rPr>
            </w:pPr>
          </w:p>
        </w:tc>
      </w:tr>
    </w:tbl>
    <w:p w:rsidR="00770E51" w:rsidRPr="00CB50F2" w:rsidRDefault="00770E51">
      <w:pPr>
        <w:pStyle w:val="ColorfulList-Accent11"/>
        <w:spacing w:after="0"/>
        <w:ind w:left="0"/>
        <w:jc w:val="both"/>
        <w:rPr>
          <w:b/>
          <w:lang w:val="en-US"/>
        </w:rPr>
      </w:pPr>
    </w:p>
    <w:tbl>
      <w:tblPr>
        <w:tblStyle w:val="TaulukkoRuudukko"/>
        <w:tblW w:w="962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628"/>
      </w:tblGrid>
      <w:tr w:rsidR="00770E51" w:rsidRPr="00CB50F2">
        <w:trPr>
          <w:ins w:id="16" w:author="Lauri, Antti J" w:date="2018-01-10T10:25:00Z"/>
        </w:trPr>
        <w:tc>
          <w:tcPr>
            <w:tcW w:w="9628" w:type="dxa"/>
            <w:tcBorders>
              <w:bottom w:val="nil"/>
              <w:right w:val="nil"/>
            </w:tcBorders>
            <w:shd w:val="clear" w:color="auto" w:fill="FFFF00"/>
            <w:tcMar>
              <w:left w:w="103" w:type="dxa"/>
            </w:tcMar>
          </w:tcPr>
          <w:p w:rsidR="00770E51" w:rsidRDefault="00CB50F2">
            <w:pPr>
              <w:spacing w:after="0"/>
              <w:jc w:val="both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This agreement can be updated anytime during the thesis process by preparing a new agreement. The agreement must be updated after the end date, if the thesis is not finished.</w:t>
            </w:r>
          </w:p>
        </w:tc>
      </w:tr>
    </w:tbl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lang w:val="en-GB"/>
        </w:rPr>
      </w:pPr>
    </w:p>
    <w:p w:rsidR="00770E51" w:rsidRDefault="00CB50F2">
      <w:pPr>
        <w:pStyle w:val="ColorfulList-Accent11"/>
        <w:spacing w:after="0"/>
        <w:ind w:left="0"/>
        <w:jc w:val="both"/>
        <w:rPr>
          <w:lang w:val="en-GB"/>
        </w:rPr>
      </w:pPr>
      <w:r>
        <w:rPr>
          <w:rFonts w:ascii="Calibri" w:hAnsi="Calibri"/>
          <w:b/>
          <w:lang w:val="en-US"/>
        </w:rPr>
        <w:t xml:space="preserve">Date and </w:t>
      </w:r>
      <w:r>
        <w:rPr>
          <w:rFonts w:ascii="Calibri" w:hAnsi="Calibri"/>
          <w:b/>
          <w:lang w:val="en-US"/>
        </w:rPr>
        <w:t>signatures:</w:t>
      </w: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i/>
          <w:lang w:val="en-US"/>
        </w:rPr>
      </w:pP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b/>
          <w:lang w:val="en-US"/>
        </w:rPr>
      </w:pPr>
    </w:p>
    <w:p w:rsidR="00770E51" w:rsidRDefault="00CB50F2">
      <w:pPr>
        <w:pStyle w:val="ColorfulList-Accent11"/>
        <w:spacing w:after="0"/>
        <w:ind w:left="0"/>
        <w:jc w:val="both"/>
        <w:rPr>
          <w:lang w:val="en-GB"/>
        </w:rPr>
      </w:pPr>
      <w:r>
        <w:rPr>
          <w:rFonts w:ascii="Calibri" w:hAnsi="Calibri"/>
          <w:lang w:val="en-US"/>
        </w:rPr>
        <w:t>Supervisor</w:t>
      </w:r>
      <w:r>
        <w:rPr>
          <w:rFonts w:ascii="Calibri" w:hAnsi="Calibri"/>
          <w:b/>
          <w:lang w:val="en-US"/>
        </w:rPr>
        <w:tab/>
      </w:r>
      <w:r>
        <w:rPr>
          <w:rFonts w:ascii="Calibri" w:hAnsi="Calibri"/>
          <w:b/>
          <w:lang w:val="en-US"/>
        </w:rPr>
        <w:tab/>
      </w:r>
      <w:r>
        <w:rPr>
          <w:rFonts w:ascii="Calibri" w:hAnsi="Calibri"/>
          <w:b/>
          <w:lang w:val="en-US"/>
        </w:rPr>
        <w:tab/>
      </w:r>
      <w:r>
        <w:rPr>
          <w:rFonts w:ascii="Calibri" w:hAnsi="Calibri"/>
          <w:b/>
          <w:lang w:val="en-US"/>
        </w:rPr>
        <w:tab/>
      </w:r>
      <w:r>
        <w:rPr>
          <w:rFonts w:ascii="Calibri" w:hAnsi="Calibri"/>
          <w:b/>
          <w:lang w:val="en-US"/>
        </w:rPr>
        <w:tab/>
      </w:r>
      <w:r>
        <w:rPr>
          <w:rFonts w:ascii="Calibri" w:hAnsi="Calibri"/>
          <w:b/>
          <w:lang w:val="en-US"/>
        </w:rPr>
        <w:tab/>
      </w:r>
      <w:r>
        <w:rPr>
          <w:rFonts w:ascii="Calibri" w:hAnsi="Calibri"/>
          <w:b/>
          <w:lang w:val="en-US"/>
        </w:rPr>
        <w:tab/>
      </w:r>
      <w:r>
        <w:rPr>
          <w:rFonts w:ascii="Calibri" w:hAnsi="Calibri"/>
          <w:lang w:val="en-US"/>
        </w:rPr>
        <w:t>Student</w:t>
      </w: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lang w:val="en-US"/>
        </w:rPr>
      </w:pPr>
    </w:p>
    <w:p w:rsidR="00770E51" w:rsidRDefault="00770E51">
      <w:pPr>
        <w:pStyle w:val="ColorfulList-Accent11"/>
        <w:spacing w:after="0"/>
        <w:ind w:left="0"/>
        <w:jc w:val="both"/>
        <w:rPr>
          <w:rFonts w:ascii="Calibri" w:hAnsi="Calibri"/>
          <w:b/>
          <w:lang w:val="en-US"/>
        </w:rPr>
      </w:pPr>
    </w:p>
    <w:p w:rsidR="00770E51" w:rsidRPr="00CB50F2" w:rsidRDefault="00CB50F2">
      <w:pPr>
        <w:pStyle w:val="ColorfulList-Accent11"/>
        <w:spacing w:after="0"/>
        <w:ind w:left="0"/>
        <w:jc w:val="both"/>
        <w:rPr>
          <w:lang w:val="en-US"/>
        </w:rPr>
      </w:pPr>
      <w:r>
        <w:rPr>
          <w:rFonts w:ascii="Calibri" w:hAnsi="Calibri"/>
          <w:b/>
          <w:lang w:val="en-US"/>
        </w:rPr>
        <w:t>Distribution: Student, supervisor(s), programme director and study office.</w:t>
      </w:r>
    </w:p>
    <w:sectPr w:rsidR="00770E51" w:rsidRPr="00CB50F2">
      <w:footerReference w:type="default" r:id="rId8"/>
      <w:pgSz w:w="11906" w:h="16838"/>
      <w:pgMar w:top="1134" w:right="1134" w:bottom="1134" w:left="1134" w:header="0" w:footer="709" w:gutter="0"/>
      <w:cols w:space="708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B50F2">
      <w:pPr>
        <w:spacing w:after="0"/>
      </w:pPr>
      <w:r>
        <w:separator/>
      </w:r>
    </w:p>
  </w:endnote>
  <w:endnote w:type="continuationSeparator" w:id="0">
    <w:p w:rsidR="00000000" w:rsidRDefault="00CB50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E51" w:rsidRDefault="00CB50F2">
    <w:pPr>
      <w:pStyle w:val="Alatunnist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770E51" w:rsidRDefault="00770E51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E51" w:rsidRDefault="00CB50F2">
      <w:r>
        <w:separator/>
      </w:r>
    </w:p>
  </w:footnote>
  <w:footnote w:type="continuationSeparator" w:id="0">
    <w:p w:rsidR="00770E51" w:rsidRDefault="00CB50F2">
      <w:r>
        <w:continuationSeparator/>
      </w:r>
    </w:p>
  </w:footnote>
  <w:footnote w:id="1">
    <w:p w:rsidR="00770E51" w:rsidRPr="00CB50F2" w:rsidRDefault="00CB50F2">
      <w:pPr>
        <w:pStyle w:val="Alaviitteenteksti"/>
        <w:rPr>
          <w:lang w:val="en-US"/>
        </w:rPr>
      </w:pPr>
      <w:r>
        <w:rPr>
          <w:rStyle w:val="Alaviitteenviite"/>
        </w:rPr>
        <w:footnoteRef/>
      </w:r>
      <w:r w:rsidRPr="00CB50F2">
        <w:rPr>
          <w:rStyle w:val="Alaviitteenviite"/>
          <w:lang w:val="en-US"/>
        </w:rPr>
        <w:tab/>
      </w:r>
      <w:r>
        <w:rPr>
          <w:lang w:val="en-GB"/>
        </w:rPr>
        <w:t xml:space="preserve"> </w:t>
      </w:r>
      <w:r>
        <w:rPr>
          <w:lang w:val="en-US"/>
        </w:rPr>
        <w:t xml:space="preserve">One of the expected learning outcomes of master’s </w:t>
      </w:r>
      <w:r>
        <w:rPr>
          <w:lang w:val="en-US"/>
        </w:rPr>
        <w:t>thesis is to learn to conduct project work, which includes keeping the schedule. This is reflected also in the evaluation matrix.</w:t>
      </w:r>
    </w:p>
  </w:footnote>
  <w:footnote w:id="2">
    <w:p w:rsidR="00770E51" w:rsidRPr="00CB50F2" w:rsidRDefault="00CB50F2">
      <w:pPr>
        <w:pStyle w:val="Alaviitteenteksti"/>
        <w:rPr>
          <w:lang w:val="en-US"/>
        </w:rPr>
      </w:pPr>
      <w:r>
        <w:rPr>
          <w:rStyle w:val="Alaviitteenviite"/>
        </w:rPr>
        <w:footnoteRef/>
      </w:r>
      <w:r w:rsidRPr="00CB50F2">
        <w:rPr>
          <w:rStyle w:val="Alaviitteenviite"/>
          <w:lang w:val="en-US"/>
        </w:rPr>
        <w:tab/>
      </w:r>
      <w:r>
        <w:rPr>
          <w:lang w:val="en-US"/>
        </w:rPr>
        <w:t xml:space="preserve"> The primary contact person is the director or vice director of the master’s programme. The contact person can not be a supe</w:t>
      </w:r>
      <w:r>
        <w:rPr>
          <w:lang w:val="en-US"/>
        </w:rPr>
        <w:t>rvisor of the thesis.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51"/>
    <w:rsid w:val="00770E51"/>
    <w:rsid w:val="00CB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4372D9-78C1-4877-BEF2-26F0FC57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fi-FI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CA4E3C"/>
    <w:pPr>
      <w:spacing w:after="200"/>
    </w:pPr>
    <w:rPr>
      <w:color w:val="00000A"/>
      <w:sz w:val="24"/>
      <w:szCs w:val="24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YltunnisteChar">
    <w:name w:val="Ylätunniste Char"/>
    <w:link w:val="Yltunniste"/>
    <w:uiPriority w:val="99"/>
    <w:semiHidden/>
    <w:qFormat/>
    <w:rsid w:val="00925ADA"/>
    <w:rPr>
      <w:sz w:val="24"/>
      <w:szCs w:val="24"/>
      <w:lang w:eastAsia="en-US"/>
    </w:rPr>
  </w:style>
  <w:style w:type="character" w:customStyle="1" w:styleId="AlatunnisteChar">
    <w:name w:val="Alatunniste Char"/>
    <w:link w:val="Alatunniste"/>
    <w:uiPriority w:val="99"/>
    <w:qFormat/>
    <w:rsid w:val="00925ADA"/>
    <w:rPr>
      <w:sz w:val="24"/>
      <w:szCs w:val="24"/>
      <w:lang w:eastAsia="en-US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qFormat/>
    <w:rsid w:val="00D03761"/>
    <w:rPr>
      <w:rFonts w:ascii="Segoe UI" w:hAnsi="Segoe UI" w:cs="Segoe UI"/>
      <w:sz w:val="18"/>
      <w:szCs w:val="18"/>
      <w:lang w:eastAsia="en-US"/>
    </w:rPr>
  </w:style>
  <w:style w:type="character" w:customStyle="1" w:styleId="FootnoteTextChar">
    <w:name w:val="Footnote Text Char"/>
    <w:basedOn w:val="Kappaleenoletusfontti"/>
    <w:link w:val="Alaviitteenteksti"/>
    <w:uiPriority w:val="99"/>
    <w:semiHidden/>
    <w:qFormat/>
    <w:rsid w:val="004061A0"/>
    <w:rPr>
      <w:lang w:eastAsia="en-US"/>
    </w:rPr>
  </w:style>
  <w:style w:type="character" w:styleId="Alaviitteenviite">
    <w:name w:val="footnote reference"/>
    <w:basedOn w:val="Kappaleenoletusfontti"/>
    <w:uiPriority w:val="99"/>
    <w:semiHidden/>
    <w:unhideWhenUsed/>
    <w:qFormat/>
    <w:rsid w:val="004061A0"/>
    <w:rPr>
      <w:vertAlign w:val="superscript"/>
    </w:rPr>
  </w:style>
  <w:style w:type="character" w:customStyle="1" w:styleId="ListLabel1">
    <w:name w:val="ListLabel 1"/>
    <w:qFormat/>
    <w:rPr>
      <w:rFonts w:eastAsia="Cambria" w:cs="Times New Roman"/>
    </w:rPr>
  </w:style>
  <w:style w:type="character" w:customStyle="1" w:styleId="ListLabel2">
    <w:name w:val="ListLabel 2"/>
    <w:qFormat/>
    <w:rPr>
      <w:rFonts w:eastAsia="Cambria" w:cs="Times New Roman"/>
    </w:rPr>
  </w:style>
  <w:style w:type="character" w:customStyle="1" w:styleId="ListLabel3">
    <w:name w:val="ListLabel 3"/>
    <w:qFormat/>
    <w:rPr>
      <w:rFonts w:eastAsia="Cambria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mbria" w:cs="Times New Roman"/>
      <w:b w:val="0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mbria" w:cs="Times New Roman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8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styleId="Kommentinviite">
    <w:name w:val="annotation reference"/>
    <w:basedOn w:val="Kappaleenoletusfontti"/>
    <w:uiPriority w:val="99"/>
    <w:semiHidden/>
    <w:unhideWhenUsed/>
    <w:qFormat/>
    <w:rsid w:val="009E0F48"/>
    <w:rPr>
      <w:sz w:val="18"/>
      <w:szCs w:val="18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qFormat/>
    <w:rsid w:val="009E0F48"/>
    <w:rPr>
      <w:color w:val="00000A"/>
      <w:sz w:val="24"/>
      <w:szCs w:val="24"/>
      <w:lang w:eastAsia="en-US"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qFormat/>
    <w:rsid w:val="009E0F48"/>
    <w:rPr>
      <w:b/>
      <w:bCs/>
      <w:color w:val="00000A"/>
      <w:sz w:val="24"/>
      <w:szCs w:val="24"/>
      <w:lang w:eastAsia="en-US"/>
    </w:rPr>
  </w:style>
  <w:style w:type="paragraph" w:customStyle="1" w:styleId="Heading">
    <w:name w:val="Heading"/>
    <w:basedOn w:val="Normaali"/>
    <w:next w:val="Leipteksti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Leipteksti">
    <w:name w:val="Body Text"/>
    <w:basedOn w:val="Normaali"/>
    <w:pPr>
      <w:spacing w:after="140" w:line="288" w:lineRule="auto"/>
    </w:pPr>
  </w:style>
  <w:style w:type="paragraph" w:styleId="Luettelo">
    <w:name w:val="List"/>
    <w:basedOn w:val="Leipteksti"/>
    <w:rPr>
      <w:rFonts w:cs="FreeSans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ali"/>
    <w:qFormat/>
    <w:pPr>
      <w:suppressLineNumbers/>
    </w:pPr>
    <w:rPr>
      <w:rFonts w:cs="FreeSans"/>
    </w:rPr>
  </w:style>
  <w:style w:type="paragraph" w:customStyle="1" w:styleId="ColorfulList-Accent11">
    <w:name w:val="Colorful List - Accent 11"/>
    <w:basedOn w:val="Normaali"/>
    <w:uiPriority w:val="34"/>
    <w:qFormat/>
    <w:rsid w:val="00292D2F"/>
    <w:pPr>
      <w:ind w:left="720"/>
      <w:contextualSpacing/>
    </w:pPr>
  </w:style>
  <w:style w:type="paragraph" w:styleId="Luettelokappale">
    <w:name w:val="List Paragraph"/>
    <w:basedOn w:val="Normaali"/>
    <w:uiPriority w:val="34"/>
    <w:qFormat/>
    <w:rsid w:val="00926D28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Yltunniste">
    <w:name w:val="header"/>
    <w:basedOn w:val="Normaali"/>
    <w:link w:val="YltunnisteChar"/>
    <w:uiPriority w:val="99"/>
    <w:semiHidden/>
    <w:unhideWhenUsed/>
    <w:rsid w:val="00925ADA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unhideWhenUsed/>
    <w:rsid w:val="00925ADA"/>
    <w:pPr>
      <w:tabs>
        <w:tab w:val="center" w:pos="4819"/>
        <w:tab w:val="right" w:pos="9638"/>
      </w:tabs>
    </w:pPr>
  </w:style>
  <w:style w:type="paragraph" w:styleId="Seliteteksti">
    <w:name w:val="Balloon Text"/>
    <w:basedOn w:val="Normaali"/>
    <w:link w:val="SelitetekstiChar"/>
    <w:uiPriority w:val="99"/>
    <w:semiHidden/>
    <w:unhideWhenUsed/>
    <w:qFormat/>
    <w:rsid w:val="00D03761"/>
    <w:pPr>
      <w:spacing w:after="0"/>
    </w:pPr>
    <w:rPr>
      <w:rFonts w:ascii="Segoe UI" w:hAnsi="Segoe UI" w:cs="Segoe UI"/>
      <w:sz w:val="18"/>
      <w:szCs w:val="18"/>
    </w:rPr>
  </w:style>
  <w:style w:type="paragraph" w:styleId="Alaviitteenteksti">
    <w:name w:val="footnote text"/>
    <w:basedOn w:val="Normaali"/>
  </w:style>
  <w:style w:type="paragraph" w:styleId="Kommentinteksti">
    <w:name w:val="annotation text"/>
    <w:basedOn w:val="Normaali"/>
    <w:link w:val="KommentintekstiChar"/>
    <w:uiPriority w:val="99"/>
    <w:semiHidden/>
    <w:unhideWhenUsed/>
    <w:qFormat/>
    <w:rsid w:val="009E0F48"/>
  </w:style>
  <w:style w:type="paragraph" w:styleId="Kommentinotsikko">
    <w:name w:val="annotation subject"/>
    <w:basedOn w:val="Kommentinteksti"/>
    <w:link w:val="KommentinotsikkoChar"/>
    <w:uiPriority w:val="99"/>
    <w:semiHidden/>
    <w:unhideWhenUsed/>
    <w:qFormat/>
    <w:rsid w:val="009E0F48"/>
    <w:rPr>
      <w:b/>
      <w:bCs/>
      <w:sz w:val="20"/>
      <w:szCs w:val="20"/>
    </w:rPr>
  </w:style>
  <w:style w:type="paragraph" w:customStyle="1" w:styleId="TableContents">
    <w:name w:val="Table Contents"/>
    <w:basedOn w:val="Normaali"/>
    <w:qFormat/>
  </w:style>
  <w:style w:type="paragraph" w:customStyle="1" w:styleId="TableHeading">
    <w:name w:val="Table Heading"/>
    <w:basedOn w:val="TableContents"/>
    <w:qFormat/>
  </w:style>
  <w:style w:type="table" w:styleId="TaulukkoRuudukko">
    <w:name w:val="Table Grid"/>
    <w:basedOn w:val="Normaalitaulukko"/>
    <w:uiPriority w:val="59"/>
    <w:rsid w:val="004E0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taulukkoruudukko">
    <w:name w:val="Grid Table Light"/>
    <w:basedOn w:val="Normaalitaulukko"/>
    <w:uiPriority w:val="40"/>
    <w:rsid w:val="004576F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D484-1071-41A4-B3E5-F9BAAEC6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1900</Characters>
  <Application>Microsoft Office Word</Application>
  <DocSecurity>4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Helsingin yliopisto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Veli-Pekka Salonen</dc:creator>
  <dc:description/>
  <cp:lastModifiedBy>Hasari, Tiina M</cp:lastModifiedBy>
  <cp:revision>2</cp:revision>
  <cp:lastPrinted>2018-01-17T13:27:00Z</cp:lastPrinted>
  <dcterms:created xsi:type="dcterms:W3CDTF">2018-01-17T13:28:00Z</dcterms:created>
  <dcterms:modified xsi:type="dcterms:W3CDTF">2018-01-17T13:28:00Z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Helsingin yliopisto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